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855731A" w14:textId="77777777" w:rsidR="00E37F11" w:rsidRDefault="005E0C0F">
      <w:pPr>
        <w:pStyle w:val="Heading1"/>
      </w:pPr>
      <w:r>
        <w:t xml:space="preserve">Sign Finder </w:t>
      </w:r>
      <w:r>
        <w:t>–</w:t>
      </w:r>
      <w:r>
        <w:t xml:space="preserve"> High Level Description of Detection API</w:t>
      </w:r>
    </w:p>
    <w:p w14:paraId="312D8AEE" w14:textId="77777777" w:rsidR="00E37F11" w:rsidRDefault="00E37F11"/>
    <w:p w14:paraId="613B8669" w14:textId="63BEC253" w:rsidR="00913A38" w:rsidRDefault="00DF79A9" w:rsidP="000E7D44">
      <w:r>
        <w:t xml:space="preserve">The core of Sign Finder is </w:t>
      </w:r>
      <w:r w:rsidR="00217A23">
        <w:t xml:space="preserve">C++ computer vision detection code that is called either by </w:t>
      </w:r>
      <w:r>
        <w:t xml:space="preserve">the </w:t>
      </w:r>
      <w:r w:rsidR="00217A23">
        <w:t xml:space="preserve">Android app or on </w:t>
      </w:r>
      <w:r>
        <w:t xml:space="preserve">the Windows </w:t>
      </w:r>
      <w:r w:rsidR="00217A23">
        <w:t>command line</w:t>
      </w:r>
      <w:r>
        <w:t xml:space="preserve">. </w:t>
      </w:r>
      <w:r w:rsidR="00913A38">
        <w:t>For debugging and performance assessment purposes, we provide a driver that runs the detection algorithm on a desktop machine</w:t>
      </w:r>
      <w:r w:rsidR="002C0BC1">
        <w:t>.</w:t>
      </w:r>
      <w:r w:rsidR="007D7615">
        <w:t xml:space="preserve"> The source code for the Sign Finder algorithms is on </w:t>
      </w:r>
      <w:proofErr w:type="spellStart"/>
      <w:r w:rsidR="007D7615">
        <w:t>Bitbucket</w:t>
      </w:r>
      <w:proofErr w:type="spellEnd"/>
      <w:r w:rsidR="007D7615">
        <w:t xml:space="preserve"> (</w:t>
      </w:r>
      <w:r w:rsidR="006B5813">
        <w:fldChar w:fldCharType="begin"/>
      </w:r>
      <w:ins w:id="0" w:author="Ender Tekin" w:date="2016-01-15T23:04:00Z">
        <w:r w:rsidR="003E3432">
          <w:instrText>HYPERLINK "https://bitbucket.org/skerisignfinder/wicab_signfinder/"</w:instrText>
        </w:r>
      </w:ins>
      <w:del w:id="1" w:author="Ender Tekin" w:date="2016-01-15T23:04:00Z">
        <w:r w:rsidR="006B5813" w:rsidDel="003E3432">
          <w:delInstrText xml:space="preserve"> HYPERLINK "https://bitbucket.org/skerisignfinder/wicab_signfinder/src/d83c5d06e21d/doc/?at=master" </w:delInstrText>
        </w:r>
      </w:del>
      <w:ins w:id="2" w:author="Ender Tekin" w:date="2016-01-15T23:04:00Z"/>
      <w:r w:rsidR="006B5813">
        <w:fldChar w:fldCharType="separate"/>
      </w:r>
      <w:r w:rsidR="007D7615" w:rsidRPr="007D7615">
        <w:rPr>
          <w:rStyle w:val="Hyperlink"/>
        </w:rPr>
        <w:t>link</w:t>
      </w:r>
      <w:r w:rsidR="006B5813">
        <w:rPr>
          <w:rStyle w:val="Hyperlink"/>
        </w:rPr>
        <w:fldChar w:fldCharType="end"/>
      </w:r>
      <w:bookmarkStart w:id="3" w:name="_GoBack"/>
      <w:bookmarkEnd w:id="3"/>
      <w:r w:rsidR="007D7615">
        <w:t>).</w:t>
      </w:r>
    </w:p>
    <w:p w14:paraId="781A782C" w14:textId="77777777" w:rsidR="00E37F11" w:rsidRDefault="005E0C0F">
      <w:pPr>
        <w:pStyle w:val="Heading2"/>
      </w:pPr>
      <w:r>
        <w:t>YAML Configuration File</w:t>
      </w:r>
    </w:p>
    <w:p w14:paraId="2A8116CA" w14:textId="57C5A7B6" w:rsidR="00E37F11" w:rsidRDefault="005E0C0F">
      <w:r>
        <w:t xml:space="preserve">The detector parameters are set up using the provided YAML files (one for each sign at this stage), which currently include </w:t>
      </w:r>
      <w:proofErr w:type="spellStart"/>
      <w:r>
        <w:rPr>
          <w:rFonts w:ascii="Courier New" w:hAnsi="Courier New" w:cs="Courier New"/>
        </w:rPr>
        <w:t>exit_sign_</w:t>
      </w:r>
      <w:proofErr w:type="gramStart"/>
      <w:r>
        <w:rPr>
          <w:rFonts w:ascii="Courier New" w:hAnsi="Courier New" w:cs="Courier New"/>
        </w:rPr>
        <w:t>config.yaml</w:t>
      </w:r>
      <w:proofErr w:type="spellEnd"/>
      <w:proofErr w:type="gramEnd"/>
      <w:r>
        <w:t xml:space="preserve"> and </w:t>
      </w:r>
      <w:proofErr w:type="spellStart"/>
      <w:r>
        <w:rPr>
          <w:rFonts w:ascii="Courier New" w:hAnsi="Courier New" w:cs="Courier New"/>
        </w:rPr>
        <w:t>restroom_sign_config.yaml</w:t>
      </w:r>
      <w:proofErr w:type="spellEnd"/>
      <w:r>
        <w:t>.</w:t>
      </w:r>
    </w:p>
    <w:p w14:paraId="3553FEF4" w14:textId="77777777" w:rsidR="00AB59CE" w:rsidRDefault="000F33A7">
      <w:r>
        <w:t>For more details about the content of the configuration file, please refer to the Training document.</w:t>
      </w:r>
    </w:p>
    <w:p w14:paraId="31DA77CD" w14:textId="77777777" w:rsidR="00E37F11" w:rsidRDefault="005E0C0F">
      <w:pPr>
        <w:pStyle w:val="Heading2"/>
      </w:pPr>
      <w:r>
        <w:t>Classifier Model Files</w:t>
      </w:r>
    </w:p>
    <w:p w14:paraId="2532C3DF" w14:textId="77777777" w:rsidR="00E37F11" w:rsidRDefault="005E0C0F">
      <w:r>
        <w:t xml:space="preserve">The detection algorithm uses two stages of classification. The first stage uses an </w:t>
      </w:r>
      <w:proofErr w:type="spellStart"/>
      <w:r>
        <w:t>AdaBoost</w:t>
      </w:r>
      <w:proofErr w:type="spellEnd"/>
      <w:r>
        <w:t xml:space="preserve"> cascade classifier trained on LBP features. The output of the first stage (i.e. candidate image patches) is fed to the second stage, which is an SVM classifier that assigns a confidence to each candidate patch from 0 to 1 (0 means very unlikely to be the target sign, 1 means very likely to be the target sign). </w:t>
      </w:r>
      <w:r w:rsidR="00773386">
        <w:t>In the specific case of the restroom signs, patches that pass the SVM tests are then classified by a second SVM classifier to distinguish between men and women restroom signs.</w:t>
      </w:r>
    </w:p>
    <w:p w14:paraId="27911808" w14:textId="77777777" w:rsidR="00E37F11" w:rsidRDefault="005E0C0F">
      <w:r>
        <w:t xml:space="preserve">A model file is associated with each classifier and sign. For instance, in the case of the exit signs the </w:t>
      </w:r>
      <w:proofErr w:type="spellStart"/>
      <w:r>
        <w:t>AdaBoost</w:t>
      </w:r>
      <w:proofErr w:type="spellEnd"/>
      <w:r>
        <w:t xml:space="preserve"> classifier is defined by the file </w:t>
      </w:r>
      <w:r>
        <w:rPr>
          <w:rFonts w:ascii="Courier New" w:hAnsi="Courier New" w:cs="Courier New"/>
        </w:rPr>
        <w:t xml:space="preserve">exit_sign_cascade.xml </w:t>
      </w:r>
      <w:r>
        <w:rPr>
          <w:rFonts w:cs="Courier New"/>
        </w:rPr>
        <w:t xml:space="preserve">while the SVM is defined by the file </w:t>
      </w:r>
      <w:proofErr w:type="spellStart"/>
      <w:proofErr w:type="gramStart"/>
      <w:r>
        <w:rPr>
          <w:rFonts w:ascii="Courier New" w:hAnsi="Courier New" w:cs="Courier New"/>
        </w:rPr>
        <w:t>exit_sign_model.svm</w:t>
      </w:r>
      <w:proofErr w:type="spellEnd"/>
      <w:r>
        <w:rPr>
          <w:rFonts w:cs="Courier New"/>
        </w:rPr>
        <w:t xml:space="preserve"> .</w:t>
      </w:r>
      <w:proofErr w:type="gramEnd"/>
      <w:r>
        <w:rPr>
          <w:rFonts w:cs="Courier New"/>
        </w:rPr>
        <w:t xml:space="preserve"> The XML files that describe the </w:t>
      </w:r>
      <w:proofErr w:type="spellStart"/>
      <w:proofErr w:type="gramStart"/>
      <w:r>
        <w:rPr>
          <w:rFonts w:cs="Courier New"/>
        </w:rPr>
        <w:t>AdaBoost</w:t>
      </w:r>
      <w:proofErr w:type="spellEnd"/>
      <w:r>
        <w:rPr>
          <w:rFonts w:cs="Courier New"/>
        </w:rPr>
        <w:t xml:space="preserve">  cascade</w:t>
      </w:r>
      <w:proofErr w:type="gramEnd"/>
      <w:r>
        <w:rPr>
          <w:rFonts w:cs="Courier New"/>
        </w:rPr>
        <w:t xml:space="preserve"> are in a standard format used by </w:t>
      </w:r>
      <w:r w:rsidR="00773386">
        <w:rPr>
          <w:rFonts w:cs="Courier New"/>
        </w:rPr>
        <w:t xml:space="preserve">the </w:t>
      </w:r>
      <w:proofErr w:type="spellStart"/>
      <w:r>
        <w:rPr>
          <w:rFonts w:cs="Courier New"/>
        </w:rPr>
        <w:t>OpenCV</w:t>
      </w:r>
      <w:proofErr w:type="spellEnd"/>
      <w:r w:rsidR="00773386">
        <w:rPr>
          <w:rFonts w:cs="Courier New"/>
        </w:rPr>
        <w:t xml:space="preserve"> library</w:t>
      </w:r>
      <w:r>
        <w:rPr>
          <w:rFonts w:cs="Courier New"/>
        </w:rPr>
        <w:t xml:space="preserve">. The SVM model files are plain text files generated by </w:t>
      </w:r>
      <w:proofErr w:type="spellStart"/>
      <w:r>
        <w:rPr>
          <w:rFonts w:cs="Courier New"/>
        </w:rPr>
        <w:t>libSVM</w:t>
      </w:r>
      <w:proofErr w:type="spellEnd"/>
      <w:r>
        <w:rPr>
          <w:rFonts w:cs="Courier New"/>
        </w:rPr>
        <w:t xml:space="preserve"> during the training.</w:t>
      </w:r>
    </w:p>
    <w:p w14:paraId="0453B277" w14:textId="377E6BB9" w:rsidR="00E37F11" w:rsidRDefault="00AB59CE">
      <w:pPr>
        <w:rPr>
          <w:rFonts w:cs="Courier New"/>
        </w:rPr>
      </w:pPr>
      <w:r>
        <w:rPr>
          <w:rFonts w:cs="Courier New"/>
        </w:rPr>
        <w:t>If you</w:t>
      </w:r>
      <w:r>
        <w:rPr>
          <w:rFonts w:cs="Courier New"/>
        </w:rPr>
        <w:t>’</w:t>
      </w:r>
      <w:r>
        <w:rPr>
          <w:rFonts w:cs="Courier New"/>
        </w:rPr>
        <w:t>d like to generate your own classifier model files, please refer to the Training document</w:t>
      </w:r>
      <w:r w:rsidR="005E0C0F">
        <w:rPr>
          <w:rFonts w:cs="Courier New"/>
        </w:rPr>
        <w:t>.</w:t>
      </w:r>
    </w:p>
    <w:p w14:paraId="19F2449E" w14:textId="77777777" w:rsidR="00E37F11" w:rsidRDefault="005E0C0F">
      <w:pPr>
        <w:pStyle w:val="Heading2"/>
      </w:pPr>
      <w:r>
        <w:t>Invoking the Sign Detection Code</w:t>
      </w:r>
    </w:p>
    <w:p w14:paraId="7E3F1C83" w14:textId="07F77C8A" w:rsidR="00E37F11" w:rsidRDefault="005E0C0F">
      <w:r>
        <w:t xml:space="preserve">The detection algorithm </w:t>
      </w:r>
      <w:r w:rsidR="00773386">
        <w:t xml:space="preserve">and the driver are </w:t>
      </w:r>
      <w:r>
        <w:t xml:space="preserve">written in C++ 11 and it relies on </w:t>
      </w:r>
      <w:proofErr w:type="spellStart"/>
      <w:r>
        <w:t>OpenCV</w:t>
      </w:r>
      <w:proofErr w:type="spellEnd"/>
      <w:r>
        <w:t xml:space="preserve"> 2.4.11 for image data structures and image processing and on </w:t>
      </w:r>
      <w:proofErr w:type="spellStart"/>
      <w:r>
        <w:t>libSVM</w:t>
      </w:r>
      <w:proofErr w:type="spellEnd"/>
      <w:r>
        <w:t xml:space="preserve"> 3.20 for the SVM classifier. </w:t>
      </w:r>
    </w:p>
    <w:p w14:paraId="5635D9DB" w14:textId="67C5DCFD" w:rsidR="00E37F11" w:rsidRDefault="005E0C0F">
      <w:pPr>
        <w:rPr>
          <w:rFonts w:cs="Courier New"/>
        </w:rPr>
      </w:pPr>
      <w:r>
        <w:t xml:space="preserve">The file </w:t>
      </w:r>
      <w:hyperlink r:id="rId4" w:history="1">
        <w:proofErr w:type="spellStart"/>
        <w:r>
          <w:rPr>
            <w:rFonts w:ascii="Courier New" w:hAnsi="Courier New" w:cs="Courier New"/>
          </w:rPr>
          <w:t>Wicab_SignFinder</w:t>
        </w:r>
        <w:proofErr w:type="spellEnd"/>
        <w:r>
          <w:rPr>
            <w:rFonts w:ascii="Courier New" w:hAnsi="Courier New" w:cs="Courier New"/>
          </w:rPr>
          <w:t>/</w:t>
        </w:r>
        <w:proofErr w:type="spellStart"/>
        <w:r>
          <w:rPr>
            <w:rFonts w:ascii="Courier New" w:hAnsi="Courier New" w:cs="Courier New"/>
          </w:rPr>
          <w:t>src</w:t>
        </w:r>
        <w:proofErr w:type="spellEnd"/>
        <w:r>
          <w:rPr>
            <w:rFonts w:ascii="Courier New" w:hAnsi="Courier New" w:cs="Courier New"/>
          </w:rPr>
          <w:t xml:space="preserve">/main.cpp </w:t>
        </w:r>
      </w:hyperlink>
      <w:r w:rsidR="00773386">
        <w:t>contains the driver and it</w:t>
      </w:r>
      <w:r w:rsidR="000C4332">
        <w:rPr>
          <w:rFonts w:ascii="Courier New" w:hAnsi="Courier New" w:cs="Courier New"/>
        </w:rPr>
        <w:t xml:space="preserve"> </w:t>
      </w:r>
      <w:r>
        <w:rPr>
          <w:rFonts w:cs="Courier New"/>
        </w:rPr>
        <w:t xml:space="preserve">shows how to </w:t>
      </w:r>
      <w:r w:rsidR="00773386">
        <w:rPr>
          <w:rFonts w:cs="Courier New"/>
        </w:rPr>
        <w:t xml:space="preserve">invoke </w:t>
      </w:r>
      <w:r>
        <w:rPr>
          <w:rFonts w:cs="Courier New"/>
        </w:rPr>
        <w:t>the detection algorithm</w:t>
      </w:r>
      <w:r w:rsidR="00773386">
        <w:rPr>
          <w:rFonts w:cs="Courier New"/>
        </w:rPr>
        <w:t xml:space="preserve"> and</w:t>
      </w:r>
      <w:r w:rsidR="00A01982">
        <w:rPr>
          <w:rFonts w:cs="Courier New"/>
        </w:rPr>
        <w:t xml:space="preserve"> how to handle its output</w:t>
      </w:r>
      <w:r>
        <w:rPr>
          <w:rFonts w:cs="Courier New"/>
        </w:rPr>
        <w:t>.</w:t>
      </w:r>
    </w:p>
    <w:p w14:paraId="6AF38198" w14:textId="77777777" w:rsidR="005B3496" w:rsidRDefault="005B3496" w:rsidP="00BB6FEB">
      <w:pPr>
        <w:pStyle w:val="NoSpacing"/>
      </w:pPr>
      <w:r w:rsidRPr="00DF79A9">
        <w:t>On line 175</w:t>
      </w:r>
      <w:r>
        <w:rPr>
          <w:rFonts w:cs="Courier New"/>
        </w:rPr>
        <w:t xml:space="preserve">, </w:t>
      </w:r>
    </w:p>
    <w:p w14:paraId="1ABF98A9" w14:textId="77777777" w:rsidR="005B3496" w:rsidRDefault="005B3496" w:rsidP="00BB6FEB">
      <w:pPr>
        <w:pStyle w:val="NoSpacing"/>
        <w:jc w:val="center"/>
        <w:rPr>
          <w:rFonts w:ascii="Consolas" w:hAnsi="Consolas"/>
          <w:color w:val="333333"/>
          <w:sz w:val="18"/>
          <w:szCs w:val="18"/>
        </w:rPr>
      </w:pP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ObjDetector</w:t>
      </w:r>
      <w:proofErr w:type="spellEnd"/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f"/>
          <w:rFonts w:ascii="Consolas" w:hAnsi="Consolas"/>
          <w:b/>
          <w:bCs/>
          <w:color w:val="990000"/>
          <w:sz w:val="18"/>
          <w:szCs w:val="18"/>
        </w:rPr>
        <w:t>detector</w:t>
      </w:r>
      <w:r>
        <w:rPr>
          <w:rStyle w:val="p"/>
          <w:rFonts w:ascii="Consolas" w:hAnsi="Consolas"/>
          <w:color w:val="333333"/>
          <w:sz w:val="18"/>
          <w:szCs w:val="18"/>
        </w:rPr>
        <w:t>(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options</w:t>
      </w:r>
      <w:r>
        <w:rPr>
          <w:rStyle w:val="p"/>
          <w:rFonts w:ascii="Consolas" w:hAnsi="Consolas"/>
          <w:color w:val="333333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configFile</w:t>
      </w:r>
      <w:proofErr w:type="spellEnd"/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);</w:t>
      </w:r>
    </w:p>
    <w:p w14:paraId="4350495C" w14:textId="77777777" w:rsidR="005B3496" w:rsidRDefault="005B3496">
      <w:pPr>
        <w:rPr>
          <w:rFonts w:cs="Courier New"/>
        </w:rPr>
      </w:pPr>
      <w:r>
        <w:rPr>
          <w:rFonts w:cs="Courier New"/>
        </w:rPr>
        <w:t xml:space="preserve">the object detector is initialized passing as input the name of the </w:t>
      </w:r>
      <w:proofErr w:type="spellStart"/>
      <w:r>
        <w:rPr>
          <w:rFonts w:cs="Courier New"/>
        </w:rPr>
        <w:t>yaml</w:t>
      </w:r>
      <w:proofErr w:type="spellEnd"/>
      <w:r>
        <w:rPr>
          <w:rFonts w:cs="Courier New"/>
        </w:rPr>
        <w:t xml:space="preserve"> configuration file to use. This will load the classifiers and initialize the detector itself. </w:t>
      </w:r>
    </w:p>
    <w:p w14:paraId="7A1B3093" w14:textId="77777777" w:rsidR="005B3496" w:rsidRDefault="005B3496">
      <w:pPr>
        <w:rPr>
          <w:rFonts w:cs="Courier New"/>
        </w:rPr>
      </w:pPr>
      <w:r>
        <w:rPr>
          <w:rFonts w:cs="Courier New"/>
        </w:rPr>
        <w:t>On line 251,</w:t>
      </w:r>
    </w:p>
    <w:p w14:paraId="002375A9" w14:textId="77777777" w:rsidR="005B3496" w:rsidRDefault="005B3496" w:rsidP="00BB6FEB">
      <w:pPr>
        <w:pStyle w:val="HTMLPreformatted"/>
        <w:shd w:val="clear" w:color="auto" w:fill="FFFFFF"/>
        <w:jc w:val="center"/>
        <w:rPr>
          <w:rFonts w:ascii="Consolas" w:hAnsi="Consolas"/>
          <w:color w:val="333333"/>
          <w:sz w:val="18"/>
          <w:szCs w:val="18"/>
        </w:rPr>
      </w:pPr>
      <w:r>
        <w:rPr>
          <w:rStyle w:val="k"/>
          <w:rFonts w:ascii="Consolas" w:hAnsi="Consolas"/>
          <w:b/>
          <w:bCs/>
          <w:color w:val="333333"/>
          <w:sz w:val="18"/>
          <w:szCs w:val="18"/>
        </w:rPr>
        <w:t>auto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result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sz w:val="18"/>
          <w:szCs w:val="18"/>
        </w:rPr>
        <w:t>=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333333"/>
          <w:sz w:val="18"/>
          <w:szCs w:val="18"/>
        </w:rPr>
        <w:t>detector</w:t>
      </w:r>
      <w:r>
        <w:rPr>
          <w:rStyle w:val="p"/>
          <w:rFonts w:ascii="Consolas" w:hAnsi="Consolas"/>
          <w:color w:val="333333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detect</w:t>
      </w:r>
      <w:proofErr w:type="spellEnd"/>
      <w:proofErr w:type="gramEnd"/>
      <w:r>
        <w:rPr>
          <w:rStyle w:val="p"/>
          <w:rFonts w:ascii="Consolas" w:hAnsi="Consolas"/>
          <w:color w:val="333333"/>
          <w:sz w:val="18"/>
          <w:szCs w:val="18"/>
        </w:rPr>
        <w:t>(</w:t>
      </w:r>
      <w:r>
        <w:rPr>
          <w:rStyle w:val="n"/>
          <w:rFonts w:ascii="Consolas" w:hAnsi="Consolas"/>
          <w:color w:val="333333"/>
          <w:sz w:val="18"/>
          <w:szCs w:val="18"/>
        </w:rPr>
        <w:t>frame</w:t>
      </w:r>
      <w:r>
        <w:rPr>
          <w:rStyle w:val="p"/>
          <w:rFonts w:ascii="Consolas" w:hAnsi="Consolas"/>
          <w:color w:val="3333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r>
        <w:rPr>
          <w:rStyle w:val="n"/>
          <w:rFonts w:ascii="Consolas" w:hAnsi="Consolas"/>
          <w:color w:val="333333"/>
          <w:sz w:val="18"/>
          <w:szCs w:val="18"/>
        </w:rPr>
        <w:t>fps</w:t>
      </w:r>
      <w:r>
        <w:rPr>
          <w:rStyle w:val="p"/>
          <w:rFonts w:ascii="Consolas" w:hAnsi="Consolas"/>
          <w:color w:val="333333"/>
          <w:sz w:val="18"/>
          <w:szCs w:val="18"/>
        </w:rPr>
        <w:t>,</w:t>
      </w:r>
      <w:r>
        <w:rPr>
          <w:rFonts w:ascii="Consolas" w:hAnsi="Consolas"/>
          <w:color w:val="333333"/>
          <w:sz w:val="18"/>
          <w:szCs w:val="18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sz w:val="18"/>
          <w:szCs w:val="18"/>
        </w:rPr>
        <w:t>options</w:t>
      </w:r>
      <w:r>
        <w:rPr>
          <w:rStyle w:val="p"/>
          <w:rFonts w:ascii="Consolas" w:hAnsi="Consolas"/>
          <w:color w:val="333333"/>
          <w:sz w:val="18"/>
          <w:szCs w:val="18"/>
        </w:rPr>
        <w:t>.</w:t>
      </w:r>
      <w:r>
        <w:rPr>
          <w:rStyle w:val="n"/>
          <w:rFonts w:ascii="Consolas" w:hAnsi="Consolas"/>
          <w:color w:val="333333"/>
          <w:sz w:val="18"/>
          <w:szCs w:val="18"/>
        </w:rPr>
        <w:t>doTrack</w:t>
      </w:r>
      <w:proofErr w:type="spellEnd"/>
      <w:r>
        <w:rPr>
          <w:rStyle w:val="p"/>
          <w:rFonts w:ascii="Consolas" w:hAnsi="Consolas"/>
          <w:color w:val="333333"/>
          <w:sz w:val="18"/>
          <w:szCs w:val="18"/>
        </w:rPr>
        <w:t>);</w:t>
      </w:r>
    </w:p>
    <w:p w14:paraId="6B658A6A" w14:textId="2CBBB239" w:rsidR="005B3496" w:rsidRDefault="005B3496" w:rsidP="00BB6FEB">
      <w:pPr>
        <w:rPr>
          <w:rFonts w:cs="Courier New"/>
        </w:rPr>
      </w:pPr>
      <w:r>
        <w:rPr>
          <w:rFonts w:cs="Courier New"/>
        </w:rPr>
        <w:t xml:space="preserve">the detection function takes </w:t>
      </w:r>
      <w:r w:rsidR="00F417D4">
        <w:rPr>
          <w:rFonts w:cs="Courier New"/>
        </w:rPr>
        <w:t>as</w:t>
      </w:r>
      <w:r>
        <w:rPr>
          <w:rFonts w:cs="Courier New"/>
        </w:rPr>
        <w:t xml:space="preserve"> input an image in the </w:t>
      </w:r>
      <w:proofErr w:type="spellStart"/>
      <w:r>
        <w:rPr>
          <w:rFonts w:cs="Courier New"/>
        </w:rPr>
        <w:t>OpenCV</w:t>
      </w:r>
      <w:proofErr w:type="spellEnd"/>
      <w:r>
        <w:rPr>
          <w:rFonts w:cs="Courier New"/>
        </w:rPr>
        <w:t xml:space="preserve"> format (</w:t>
      </w:r>
      <w:proofErr w:type="gramStart"/>
      <w:r>
        <w:rPr>
          <w:rFonts w:cs="Courier New"/>
        </w:rPr>
        <w:t>cv::</w:t>
      </w:r>
      <w:proofErr w:type="gramEnd"/>
      <w:r>
        <w:rPr>
          <w:rFonts w:cs="Courier New"/>
        </w:rPr>
        <w:t xml:space="preserve">Mat), the variable </w:t>
      </w:r>
      <w:r w:rsidRPr="00BB6FEB">
        <w:rPr>
          <w:rFonts w:ascii="Courier New" w:hAnsi="Courier New" w:cs="Courier New"/>
        </w:rPr>
        <w:t>fps</w:t>
      </w:r>
      <w:r>
        <w:rPr>
          <w:rFonts w:cs="Courier New"/>
        </w:rPr>
        <w:t xml:space="preserve"> that will contain the frame rate on exit and a </w:t>
      </w:r>
      <w:proofErr w:type="spellStart"/>
      <w:r>
        <w:rPr>
          <w:rFonts w:cs="Courier New"/>
        </w:rPr>
        <w:t>boolean</w:t>
      </w:r>
      <w:proofErr w:type="spellEnd"/>
      <w:r>
        <w:rPr>
          <w:rFonts w:cs="Courier New"/>
        </w:rPr>
        <w:t xml:space="preserve"> flag that specifies whether to use the tracking (if true) algorithm or not.</w:t>
      </w:r>
    </w:p>
    <w:p w14:paraId="7D96FCA1" w14:textId="37B10628" w:rsidR="00327E23" w:rsidRDefault="005B3496" w:rsidP="00BB6FEB">
      <w:pPr>
        <w:rPr>
          <w:rFonts w:cs="Courier New"/>
        </w:rPr>
      </w:pPr>
      <w:r>
        <w:rPr>
          <w:rFonts w:cs="Courier New"/>
        </w:rPr>
        <w:lastRenderedPageBreak/>
        <w:t xml:space="preserve">The output variable </w:t>
      </w:r>
      <w:r w:rsidRPr="00BB6FEB">
        <w:rPr>
          <w:rFonts w:ascii="Courier New" w:hAnsi="Courier New" w:cs="Courier New"/>
        </w:rPr>
        <w:t>result</w:t>
      </w:r>
      <w:r w:rsidR="005357CE">
        <w:rPr>
          <w:rFonts w:cs="Courier New"/>
        </w:rPr>
        <w:t xml:space="preserve"> </w:t>
      </w:r>
      <w:r w:rsidR="00327E23">
        <w:rPr>
          <w:rFonts w:cs="Courier New"/>
        </w:rPr>
        <w:t xml:space="preserve">is a list of </w:t>
      </w:r>
      <w:r w:rsidR="005357CE">
        <w:rPr>
          <w:rFonts w:cs="Courier New"/>
        </w:rPr>
        <w:t xml:space="preserve">detections represented using the </w:t>
      </w:r>
      <w:r w:rsidR="00327E23">
        <w:rPr>
          <w:rFonts w:cs="Courier New"/>
        </w:rPr>
        <w:t>following structure:</w:t>
      </w:r>
    </w:p>
    <w:p w14:paraId="2466A905" w14:textId="77777777" w:rsidR="00327E23" w:rsidRP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proofErr w:type="spellStart"/>
      <w:r w:rsidRPr="00327E23">
        <w:rPr>
          <w:rFonts w:ascii="Consolas" w:hAnsi="Consolas" w:cs="Courier New"/>
          <w:b/>
          <w:bCs/>
          <w:color w:val="333333"/>
          <w:sz w:val="18"/>
          <w:szCs w:val="18"/>
        </w:rPr>
        <w:t>struct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</w:t>
      </w:r>
      <w:proofErr w:type="spellStart"/>
      <w:r w:rsidRPr="00327E23">
        <w:rPr>
          <w:rFonts w:ascii="Consolas" w:hAnsi="Consolas" w:cs="Courier New"/>
          <w:color w:val="333333"/>
          <w:sz w:val="18"/>
          <w:szCs w:val="18"/>
        </w:rPr>
        <w:t>DetectionInfo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ab/>
      </w:r>
    </w:p>
    <w:p w14:paraId="116EFA76" w14:textId="77777777" w:rsidR="00327E23" w:rsidRP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bookmarkStart w:id="4" w:name="ObjDetector.h-37"/>
      <w:bookmarkEnd w:id="4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   {</w:t>
      </w:r>
    </w:p>
    <w:p w14:paraId="698B4BF1" w14:textId="77777777" w:rsid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bookmarkStart w:id="5" w:name="ObjDetector.h-38"/>
      <w:bookmarkEnd w:id="5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       </w:t>
      </w:r>
      <w:r>
        <w:rPr>
          <w:rFonts w:ascii="Consolas" w:hAnsi="Consolas" w:cs="Courier New"/>
          <w:color w:val="333333"/>
          <w:sz w:val="18"/>
          <w:szCs w:val="18"/>
        </w:rPr>
        <w:t xml:space="preserve"> </w:t>
      </w:r>
      <w:proofErr w:type="gramStart"/>
      <w:r w:rsidRPr="00327E23">
        <w:rPr>
          <w:rFonts w:ascii="Consolas" w:hAnsi="Consolas" w:cs="Courier New"/>
          <w:color w:val="333333"/>
          <w:sz w:val="18"/>
          <w:szCs w:val="18"/>
        </w:rPr>
        <w:t>cv</w:t>
      </w:r>
      <w:r w:rsidRPr="00327E23">
        <w:rPr>
          <w:rFonts w:ascii="Consolas" w:hAnsi="Consolas" w:cs="Courier New"/>
          <w:b/>
          <w:bCs/>
          <w:color w:val="333333"/>
          <w:sz w:val="18"/>
          <w:szCs w:val="18"/>
        </w:rPr>
        <w:t>::</w:t>
      </w:r>
      <w:proofErr w:type="spellStart"/>
      <w:proofErr w:type="gramEnd"/>
      <w:r w:rsidRPr="00327E23">
        <w:rPr>
          <w:rFonts w:ascii="Consolas" w:hAnsi="Consolas" w:cs="Courier New"/>
          <w:color w:val="333333"/>
          <w:sz w:val="18"/>
          <w:szCs w:val="18"/>
        </w:rPr>
        <w:t>Rect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</w:t>
      </w:r>
      <w:proofErr w:type="spellStart"/>
      <w:r w:rsidRPr="00327E23">
        <w:rPr>
          <w:rFonts w:ascii="Consolas" w:hAnsi="Consolas" w:cs="Courier New"/>
          <w:color w:val="333333"/>
          <w:sz w:val="18"/>
          <w:szCs w:val="18"/>
        </w:rPr>
        <w:t>roi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 xml:space="preserve">;           </w:t>
      </w:r>
      <w:r w:rsidRPr="00327E23">
        <w:rPr>
          <w:rFonts w:ascii="Consolas" w:hAnsi="Consolas" w:cs="Courier New"/>
          <w:i/>
          <w:iCs/>
          <w:color w:val="999988"/>
          <w:sz w:val="18"/>
          <w:szCs w:val="18"/>
        </w:rPr>
        <w:t>///&lt; detection location</w:t>
      </w:r>
      <w:bookmarkStart w:id="6" w:name="ObjDetector.h-39"/>
      <w:bookmarkEnd w:id="6"/>
    </w:p>
    <w:p w14:paraId="1FED5CE8" w14:textId="77777777" w:rsidR="00327E23" w:rsidRP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ab/>
      </w:r>
      <w:r w:rsidRPr="00327E23">
        <w:rPr>
          <w:rFonts w:ascii="Consolas" w:hAnsi="Consolas" w:cs="Courier New"/>
          <w:b/>
          <w:bCs/>
          <w:color w:val="445588"/>
          <w:sz w:val="18"/>
          <w:szCs w:val="18"/>
        </w:rPr>
        <w:t>double</w:t>
      </w:r>
      <w:r w:rsidRPr="00327E23">
        <w:rPr>
          <w:rFonts w:ascii="Consolas" w:hAnsi="Consolas" w:cs="Courier New"/>
          <w:color w:val="333333"/>
          <w:sz w:val="18"/>
          <w:szCs w:val="18"/>
        </w:rPr>
        <w:t xml:space="preserve"> </w:t>
      </w:r>
      <w:proofErr w:type="gramStart"/>
      <w:r w:rsidRPr="00327E23">
        <w:rPr>
          <w:rFonts w:ascii="Consolas" w:hAnsi="Consolas" w:cs="Courier New"/>
          <w:color w:val="333333"/>
          <w:sz w:val="18"/>
          <w:szCs w:val="18"/>
        </w:rPr>
        <w:t xml:space="preserve">confidence;   </w:t>
      </w:r>
      <w:proofErr w:type="gramEnd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  </w:t>
      </w:r>
      <w:r w:rsidRPr="00327E23">
        <w:rPr>
          <w:rFonts w:ascii="Consolas" w:hAnsi="Consolas" w:cs="Courier New"/>
          <w:i/>
          <w:iCs/>
          <w:color w:val="999988"/>
          <w:sz w:val="18"/>
          <w:szCs w:val="18"/>
        </w:rPr>
        <w:t>///&lt; detection confidence as estimated by the SVM</w:t>
      </w:r>
    </w:p>
    <w:p w14:paraId="7011E986" w14:textId="77777777" w:rsidR="00327E23" w:rsidRP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bookmarkStart w:id="7" w:name="ObjDetector.h-40"/>
      <w:bookmarkEnd w:id="7"/>
      <w:r>
        <w:rPr>
          <w:rFonts w:ascii="Consolas" w:hAnsi="Consolas" w:cs="Courier New"/>
          <w:color w:val="333333"/>
          <w:sz w:val="18"/>
          <w:szCs w:val="18"/>
        </w:rPr>
        <w:tab/>
      </w:r>
      <w:proofErr w:type="spellStart"/>
      <w:r w:rsidRPr="00327E23">
        <w:rPr>
          <w:rFonts w:ascii="Consolas" w:hAnsi="Consolas" w:cs="Courier New"/>
          <w:b/>
          <w:bCs/>
          <w:color w:val="445588"/>
          <w:sz w:val="18"/>
          <w:szCs w:val="18"/>
        </w:rPr>
        <w:t>int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</w:t>
      </w:r>
      <w:proofErr w:type="spellStart"/>
      <w:r w:rsidRPr="00327E23">
        <w:rPr>
          <w:rFonts w:ascii="Consolas" w:hAnsi="Consolas" w:cs="Courier New"/>
          <w:color w:val="333333"/>
          <w:sz w:val="18"/>
          <w:szCs w:val="18"/>
        </w:rPr>
        <w:t>iLabel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>;</w:t>
      </w:r>
      <w:r w:rsidRPr="00327E23">
        <w:rPr>
          <w:rFonts w:ascii="Consolas" w:hAnsi="Consolas" w:cs="Courier New"/>
          <w:color w:val="333333"/>
          <w:sz w:val="18"/>
          <w:szCs w:val="18"/>
        </w:rPr>
        <w:tab/>
      </w:r>
      <w:r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327E23">
        <w:rPr>
          <w:rFonts w:ascii="Consolas" w:hAnsi="Consolas" w:cs="Courier New"/>
          <w:i/>
          <w:iCs/>
          <w:color w:val="999988"/>
          <w:sz w:val="18"/>
          <w:szCs w:val="18"/>
        </w:rPr>
        <w:t>///&lt; label (-1, 1 if 3 stages, 0 otherwise) associated to the ROI</w:t>
      </w:r>
    </w:p>
    <w:p w14:paraId="7A38B130" w14:textId="77777777" w:rsidR="00327E23" w:rsidRP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bookmarkStart w:id="8" w:name="ObjDetector.h-41"/>
      <w:bookmarkEnd w:id="8"/>
      <w:r w:rsidRPr="00327E23">
        <w:rPr>
          <w:rFonts w:ascii="Consolas" w:hAnsi="Consolas" w:cs="Courier New"/>
          <w:color w:val="333333"/>
          <w:sz w:val="18"/>
          <w:szCs w:val="18"/>
        </w:rPr>
        <w:tab/>
      </w:r>
      <w:proofErr w:type="spellStart"/>
      <w:proofErr w:type="gramStart"/>
      <w:r w:rsidRPr="00327E23">
        <w:rPr>
          <w:rFonts w:ascii="Consolas" w:hAnsi="Consolas" w:cs="Courier New"/>
          <w:color w:val="333333"/>
          <w:sz w:val="18"/>
          <w:szCs w:val="18"/>
        </w:rPr>
        <w:t>std</w:t>
      </w:r>
      <w:proofErr w:type="spellEnd"/>
      <w:r w:rsidRPr="00327E23">
        <w:rPr>
          <w:rFonts w:ascii="Consolas" w:hAnsi="Consolas" w:cs="Courier New"/>
          <w:b/>
          <w:bCs/>
          <w:color w:val="333333"/>
          <w:sz w:val="18"/>
          <w:szCs w:val="18"/>
        </w:rPr>
        <w:t>::</w:t>
      </w:r>
      <w:proofErr w:type="gramEnd"/>
      <w:r w:rsidRPr="00327E23">
        <w:rPr>
          <w:rFonts w:ascii="Consolas" w:hAnsi="Consolas" w:cs="Courier New"/>
          <w:color w:val="333333"/>
          <w:sz w:val="18"/>
          <w:szCs w:val="18"/>
        </w:rPr>
        <w:t xml:space="preserve">string </w:t>
      </w:r>
      <w:proofErr w:type="spellStart"/>
      <w:r w:rsidRPr="00327E23">
        <w:rPr>
          <w:rFonts w:ascii="Consolas" w:hAnsi="Consolas" w:cs="Courier New"/>
          <w:color w:val="333333"/>
          <w:sz w:val="18"/>
          <w:szCs w:val="18"/>
        </w:rPr>
        <w:t>sLabel</w:t>
      </w:r>
      <w:proofErr w:type="spellEnd"/>
      <w:r w:rsidRPr="00327E23">
        <w:rPr>
          <w:rFonts w:ascii="Consolas" w:hAnsi="Consolas" w:cs="Courier New"/>
          <w:color w:val="333333"/>
          <w:sz w:val="18"/>
          <w:szCs w:val="18"/>
        </w:rPr>
        <w:t>;</w:t>
      </w:r>
      <w:r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327E23">
        <w:rPr>
          <w:rFonts w:ascii="Consolas" w:hAnsi="Consolas" w:cs="Courier New"/>
          <w:i/>
          <w:iCs/>
          <w:color w:val="999988"/>
          <w:sz w:val="18"/>
          <w:szCs w:val="18"/>
        </w:rPr>
        <w:t>///</w:t>
      </w:r>
      <w:r w:rsidR="00506F87">
        <w:rPr>
          <w:rFonts w:ascii="Consolas" w:hAnsi="Consolas" w:cs="Courier New"/>
          <w:i/>
          <w:iCs/>
          <w:color w:val="999988"/>
          <w:sz w:val="18"/>
          <w:szCs w:val="18"/>
        </w:rPr>
        <w:t xml:space="preserve">&lt; string associated to the label specified by </w:t>
      </w:r>
      <w:proofErr w:type="spellStart"/>
      <w:r w:rsidR="00506F87">
        <w:rPr>
          <w:rFonts w:ascii="Consolas" w:hAnsi="Consolas" w:cs="Courier New"/>
          <w:i/>
          <w:iCs/>
          <w:color w:val="999988"/>
          <w:sz w:val="18"/>
          <w:szCs w:val="18"/>
        </w:rPr>
        <w:t>iLabel</w:t>
      </w:r>
      <w:proofErr w:type="spellEnd"/>
    </w:p>
    <w:p w14:paraId="6BF273D9" w14:textId="77777777" w:rsidR="00327E23" w:rsidRPr="00327E23" w:rsidRDefault="00327E23" w:rsidP="00327E2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bookmarkStart w:id="9" w:name="ObjDetector.h-42"/>
      <w:bookmarkEnd w:id="9"/>
      <w:r w:rsidRPr="00327E23">
        <w:rPr>
          <w:rFonts w:ascii="Consolas" w:hAnsi="Consolas" w:cs="Courier New"/>
          <w:color w:val="333333"/>
          <w:sz w:val="18"/>
          <w:szCs w:val="18"/>
        </w:rPr>
        <w:t xml:space="preserve">    };</w:t>
      </w:r>
    </w:p>
    <w:p w14:paraId="4F533DF2" w14:textId="77777777" w:rsidR="00327E23" w:rsidRDefault="00327E23">
      <w:pPr>
        <w:rPr>
          <w:rFonts w:cs="Courier New"/>
        </w:rPr>
      </w:pPr>
    </w:p>
    <w:p w14:paraId="0FDB438D" w14:textId="32B2811E" w:rsidR="00EC06FF" w:rsidRDefault="005E0C0F">
      <w:pPr>
        <w:jc w:val="both"/>
        <w:rPr>
          <w:rFonts w:cs="Courier New"/>
        </w:rPr>
      </w:pPr>
      <w:r>
        <w:rPr>
          <w:rFonts w:cs="Courier New"/>
        </w:rPr>
        <w:t xml:space="preserve">where </w:t>
      </w:r>
      <w:proofErr w:type="spellStart"/>
      <w:r>
        <w:rPr>
          <w:rFonts w:ascii="Courier New" w:hAnsi="Courier New" w:cs="Courier New"/>
        </w:rPr>
        <w:t>roi</w:t>
      </w:r>
      <w:proofErr w:type="spellEnd"/>
      <w:r>
        <w:rPr>
          <w:rFonts w:cs="Courier New"/>
        </w:rPr>
        <w:t xml:space="preserve"> represent</w:t>
      </w:r>
      <w:r w:rsidR="005357CE">
        <w:rPr>
          <w:rFonts w:cs="Courier New"/>
        </w:rPr>
        <w:t>s</w:t>
      </w:r>
      <w:r>
        <w:rPr>
          <w:rFonts w:cs="Courier New"/>
        </w:rPr>
        <w:t xml:space="preserve"> a bounding box (</w:t>
      </w:r>
      <w:proofErr w:type="gramStart"/>
      <w:r>
        <w:rPr>
          <w:rFonts w:ascii="Courier New" w:hAnsi="Courier New" w:cs="Courier New"/>
        </w:rPr>
        <w:t>cv::</w:t>
      </w:r>
      <w:proofErr w:type="spellStart"/>
      <w:proofErr w:type="gramEnd"/>
      <w:r>
        <w:rPr>
          <w:rFonts w:ascii="Courier New" w:hAnsi="Courier New" w:cs="Courier New"/>
        </w:rPr>
        <w:t>Rect</w:t>
      </w:r>
      <w:proofErr w:type="spellEnd"/>
      <w:r>
        <w:rPr>
          <w:rFonts w:cs="Courier New"/>
        </w:rPr>
        <w:t>) specified by the top left corner and its height and width</w:t>
      </w:r>
      <w:r w:rsidR="005357CE">
        <w:rPr>
          <w:rFonts w:cs="Courier New"/>
        </w:rPr>
        <w:t xml:space="preserve">, </w:t>
      </w:r>
      <w:r w:rsidR="005357CE" w:rsidRPr="00BB6FEB">
        <w:rPr>
          <w:rFonts w:ascii="Courier New" w:hAnsi="Courier New" w:cs="Courier New"/>
        </w:rPr>
        <w:t>confidence</w:t>
      </w:r>
      <w:r w:rsidR="005357CE">
        <w:rPr>
          <w:rFonts w:cs="Courier New"/>
        </w:rPr>
        <w:t xml:space="preserve"> is the confidence value associated to the detection, </w:t>
      </w:r>
      <w:proofErr w:type="spellStart"/>
      <w:r w:rsidR="007E2F76" w:rsidRPr="00BB6FEB">
        <w:rPr>
          <w:rFonts w:ascii="Courier New" w:hAnsi="Courier New" w:cs="Courier New"/>
        </w:rPr>
        <w:t>iLabel</w:t>
      </w:r>
      <w:proofErr w:type="spellEnd"/>
      <w:r w:rsidR="007E2F76">
        <w:rPr>
          <w:rFonts w:cs="Courier New"/>
        </w:rPr>
        <w:t xml:space="preserve"> represents the classification label (-1 or 1 whether the classified patch is classified as belonging to the set of negative or positive images</w:t>
      </w:r>
      <w:r w:rsidR="00F417D4">
        <w:rPr>
          <w:rFonts w:cs="Courier New"/>
        </w:rPr>
        <w:t>,</w:t>
      </w:r>
      <w:r w:rsidR="007E2F76">
        <w:rPr>
          <w:rFonts w:cs="Courier New"/>
        </w:rPr>
        <w:t xml:space="preserve"> respectively), </w:t>
      </w:r>
      <w:r w:rsidR="005357CE">
        <w:rPr>
          <w:rFonts w:cs="Courier New"/>
        </w:rPr>
        <w:t xml:space="preserve">while </w:t>
      </w:r>
      <w:proofErr w:type="spellStart"/>
      <w:r w:rsidR="005357CE" w:rsidRPr="00BB6FEB">
        <w:rPr>
          <w:rFonts w:ascii="Courier New" w:hAnsi="Courier New" w:cs="Courier New"/>
        </w:rPr>
        <w:t>sLabel</w:t>
      </w:r>
      <w:proofErr w:type="spellEnd"/>
      <w:r w:rsidR="005357CE">
        <w:rPr>
          <w:rFonts w:cs="Courier New"/>
        </w:rPr>
        <w:t xml:space="preserve"> will contain a string to identify the type of element detected (specified in the configuration file</w:t>
      </w:r>
      <w:r w:rsidR="007E2F76">
        <w:rPr>
          <w:rFonts w:cs="Courier New"/>
        </w:rPr>
        <w:t>). Both</w:t>
      </w:r>
      <w:r w:rsidR="005357CE">
        <w:rPr>
          <w:rFonts w:cs="Courier New"/>
        </w:rPr>
        <w:t xml:space="preserve"> </w:t>
      </w:r>
      <w:proofErr w:type="spellStart"/>
      <w:r w:rsidR="007E2F76" w:rsidRPr="00BB6FEB">
        <w:rPr>
          <w:rFonts w:ascii="Courier New" w:hAnsi="Courier New" w:cs="Courier New"/>
        </w:rPr>
        <w:t>iLabel</w:t>
      </w:r>
      <w:proofErr w:type="spellEnd"/>
      <w:r w:rsidR="007E2F76">
        <w:rPr>
          <w:rFonts w:cs="Courier New"/>
        </w:rPr>
        <w:t xml:space="preserve"> and </w:t>
      </w:r>
      <w:proofErr w:type="spellStart"/>
      <w:r w:rsidR="007E2F76" w:rsidRPr="00BB6FEB">
        <w:rPr>
          <w:rFonts w:ascii="Courier New" w:hAnsi="Courier New" w:cs="Courier New"/>
        </w:rPr>
        <w:t>sLabel</w:t>
      </w:r>
      <w:proofErr w:type="spellEnd"/>
      <w:r w:rsidR="007E2F76">
        <w:rPr>
          <w:rFonts w:cs="Courier New"/>
        </w:rPr>
        <w:t xml:space="preserve"> are used </w:t>
      </w:r>
      <w:r w:rsidR="005357CE">
        <w:rPr>
          <w:rFonts w:cs="Courier New"/>
        </w:rPr>
        <w:t>wh</w:t>
      </w:r>
      <w:r w:rsidR="007E2F76">
        <w:rPr>
          <w:rFonts w:cs="Courier New"/>
        </w:rPr>
        <w:t>en two SVM classifiers are used, as in the case of the restroom sign.</w:t>
      </w:r>
    </w:p>
    <w:p w14:paraId="2A92EAFF" w14:textId="77777777" w:rsidR="006E4935" w:rsidRDefault="006E4935">
      <w:pPr>
        <w:pStyle w:val="Heading2"/>
      </w:pPr>
    </w:p>
    <w:p w14:paraId="614DF3C1" w14:textId="55BA3592" w:rsidR="00E37F11" w:rsidRDefault="005E0C0F">
      <w:pPr>
        <w:pStyle w:val="Heading2"/>
      </w:pPr>
      <w:r>
        <w:t xml:space="preserve">Running the </w:t>
      </w:r>
      <w:proofErr w:type="spellStart"/>
      <w:r>
        <w:t>SignFinder</w:t>
      </w:r>
      <w:proofErr w:type="spellEnd"/>
      <w:r>
        <w:t xml:space="preserve"> </w:t>
      </w:r>
      <w:r w:rsidR="00C2247C">
        <w:t xml:space="preserve">console </w:t>
      </w:r>
      <w:r>
        <w:t>application</w:t>
      </w:r>
    </w:p>
    <w:p w14:paraId="3A9EF8C8" w14:textId="4E9AE50B" w:rsidR="00E37F11" w:rsidRDefault="005E0C0F">
      <w:pPr>
        <w:pStyle w:val="Default"/>
        <w:rPr>
          <w:b/>
          <w:i/>
          <w:sz w:val="22"/>
          <w:szCs w:val="22"/>
        </w:rPr>
      </w:pPr>
      <w:proofErr w:type="spellStart"/>
      <w:r>
        <w:rPr>
          <w:sz w:val="22"/>
          <w:szCs w:val="22"/>
        </w:rPr>
        <w:t>SignFinder</w:t>
      </w:r>
      <w:proofErr w:type="spellEnd"/>
      <w:r>
        <w:rPr>
          <w:sz w:val="22"/>
          <w:szCs w:val="22"/>
        </w:rPr>
        <w:t xml:space="preserve"> </w:t>
      </w:r>
      <w:r w:rsidR="00402618">
        <w:rPr>
          <w:sz w:val="22"/>
          <w:szCs w:val="22"/>
        </w:rPr>
        <w:t xml:space="preserve">(the driver) </w:t>
      </w:r>
      <w:r>
        <w:rPr>
          <w:sz w:val="22"/>
          <w:szCs w:val="22"/>
        </w:rPr>
        <w:t>is a console application and it takes</w:t>
      </w:r>
      <w:r w:rsidR="00402618">
        <w:rPr>
          <w:sz w:val="22"/>
          <w:szCs w:val="22"/>
        </w:rPr>
        <w:t xml:space="preserve"> the following parameters </w:t>
      </w:r>
      <w:r w:rsidR="00DD0E30">
        <w:rPr>
          <w:sz w:val="22"/>
          <w:szCs w:val="22"/>
        </w:rPr>
        <w:t>as</w:t>
      </w:r>
      <w:r w:rsidR="00402618">
        <w:rPr>
          <w:sz w:val="22"/>
          <w:szCs w:val="22"/>
        </w:rPr>
        <w:t xml:space="preserve"> input:</w:t>
      </w:r>
    </w:p>
    <w:p w14:paraId="7FBAD523" w14:textId="77777777" w:rsidR="00402618" w:rsidRDefault="00402618" w:rsidP="00402618"/>
    <w:p w14:paraId="3D8FA0AB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>USAGE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: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SignFinder</w:t>
      </w:r>
      <w:proofErr w:type="spell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c 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configfile</w:t>
      </w:r>
      <w:proofErr w:type="spell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i</w:t>
      </w:r>
      <w:proofErr w:type="spell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input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p prefix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m 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maxdim</w:t>
      </w:r>
      <w:proofErr w:type="spellEnd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s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d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f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t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n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[</w:t>
      </w:r>
      <w:r w:rsidRPr="00BB6FEB">
        <w:rPr>
          <w:rFonts w:ascii="Consolas" w:hAnsi="Consolas" w:cs="Courier New"/>
          <w:bCs/>
          <w:color w:val="333333"/>
          <w:sz w:val="18"/>
          <w:szCs w:val="18"/>
        </w:rPr>
        <w:t>-r</w:t>
      </w:r>
      <w:r>
        <w:rPr>
          <w:rFonts w:ascii="Consolas" w:hAnsi="Consolas" w:cs="Courier New"/>
          <w:b/>
          <w:bCs/>
          <w:color w:val="333333"/>
          <w:sz w:val="18"/>
          <w:szCs w:val="18"/>
        </w:rPr>
        <w:t xml:space="preserve"> </w:t>
      </w:r>
      <w:proofErr w:type="spellStart"/>
      <w:r w:rsidRPr="00BB6FEB">
        <w:rPr>
          <w:rFonts w:ascii="Consolas" w:hAnsi="Consolas" w:cs="Courier New"/>
          <w:bCs/>
          <w:color w:val="333333"/>
          <w:sz w:val="18"/>
          <w:szCs w:val="18"/>
        </w:rPr>
        <w:t>roisFilename</w:t>
      </w:r>
      <w:proofErr w:type="spellEnd"/>
      <w:r w:rsidRPr="00402618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BB6FEB">
        <w:rPr>
          <w:rFonts w:ascii="Consolas" w:hAnsi="Consolas" w:cs="Courier New"/>
          <w:bCs/>
          <w:color w:val="333333"/>
          <w:sz w:val="18"/>
          <w:szCs w:val="18"/>
        </w:rPr>
        <w:t xml:space="preserve"> </w:t>
      </w:r>
      <w:r w:rsidRPr="00402618">
        <w:rPr>
          <w:rFonts w:ascii="Consolas" w:hAnsi="Consolas" w:cs="Courier New"/>
          <w:b/>
          <w:bCs/>
          <w:color w:val="333333"/>
          <w:sz w:val="18"/>
          <w:szCs w:val="18"/>
        </w:rPr>
        <w:t>[</w:t>
      </w:r>
      <w:r w:rsidRPr="00BB6FEB">
        <w:rPr>
          <w:rFonts w:ascii="Consolas" w:hAnsi="Consolas" w:cs="Courier New"/>
          <w:bCs/>
          <w:color w:val="333333"/>
          <w:sz w:val="18"/>
          <w:szCs w:val="18"/>
        </w:rPr>
        <w:t>-l label]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[-</w:t>
      </w:r>
      <w:r w:rsidRPr="005B3496">
        <w:rPr>
          <w:rFonts w:ascii="Consolas" w:hAnsi="Consolas" w:cs="Courier New"/>
          <w:color w:val="333333"/>
          <w:sz w:val="18"/>
          <w:szCs w:val="18"/>
        </w:rPr>
        <w:t>o output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</w:p>
    <w:p w14:paraId="4A138AD3" w14:textId="77777777" w:rsidR="00402618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i</w:t>
      </w:r>
      <w:proofErr w:type="spellEnd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>input                 input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.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Either a file name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or a digit indicating webcam id</w:t>
      </w:r>
      <w:r>
        <w:rPr>
          <w:rFonts w:ascii="Consolas" w:hAnsi="Consolas" w:cs="Courier New"/>
          <w:color w:val="333333"/>
          <w:sz w:val="18"/>
          <w:szCs w:val="18"/>
        </w:rPr>
        <w:t xml:space="preserve"> (0          </w:t>
      </w:r>
    </w:p>
    <w:p w14:paraId="6AC19E29" w14:textId="77777777" w:rsidR="00402618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                              for integrated webcam, 1 for a USB connected camera)</w:t>
      </w:r>
    </w:p>
    <w:p w14:paraId="20DD7F1C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c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configFile</w:t>
      </w:r>
      <w:proofErr w:type="spell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        location of 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config</w:t>
      </w:r>
      <w:proofErr w:type="spell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file</w:t>
      </w:r>
    </w:p>
    <w:p w14:paraId="6C622472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d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>debug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false]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  whether to show intermediate detection stage results</w:t>
      </w:r>
    </w:p>
    <w:p w14:paraId="0C1D0A00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f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>flip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false]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   whether to flip the input image</w:t>
      </w:r>
    </w:p>
    <w:p w14:paraId="51155AB8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h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>help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true]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    print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this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message</w:t>
      </w:r>
    </w:p>
    <w:p w14:paraId="3B4631F1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m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maxdim</w:t>
      </w:r>
      <w:proofErr w:type="spellEnd"/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End"/>
      <w:r w:rsidRPr="005B3496">
        <w:rPr>
          <w:rFonts w:ascii="Consolas" w:hAnsi="Consolas" w:cs="Courier New"/>
          <w:color w:val="009999"/>
          <w:sz w:val="18"/>
          <w:szCs w:val="18"/>
        </w:rPr>
        <w:t>640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      maximum dimension of the image to use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while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processing</w:t>
      </w:r>
    </w:p>
    <w:p w14:paraId="0EF6B003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n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notrack</w:t>
      </w:r>
      <w:proofErr w:type="spellEnd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false]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whether to turn off tracking</w:t>
      </w:r>
    </w:p>
    <w:p w14:paraId="28CB252E" w14:textId="77777777" w:rsidR="00402618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o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output              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a name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is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specified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the detection results are saved to a </w:t>
      </w:r>
    </w:p>
    <w:p w14:paraId="145E1122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                              </w:t>
      </w:r>
      <w:r w:rsidRPr="005B3496">
        <w:rPr>
          <w:rFonts w:ascii="Consolas" w:hAnsi="Consolas" w:cs="Courier New"/>
          <w:color w:val="333333"/>
          <w:sz w:val="18"/>
          <w:szCs w:val="18"/>
        </w:rPr>
        <w:t>video file given here</w:t>
      </w:r>
    </w:p>
    <w:p w14:paraId="77C3FA66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p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patchPrefix</w:t>
      </w:r>
      <w:proofErr w:type="spell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       prefix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for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dumping detected patches to disk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if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one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is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provided</w:t>
      </w:r>
    </w:p>
    <w:p w14:paraId="346A0BF9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s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proofErr w:type="spellStart"/>
      <w:r w:rsidRPr="005B3496">
        <w:rPr>
          <w:rFonts w:ascii="Consolas" w:hAnsi="Consolas" w:cs="Courier New"/>
          <w:color w:val="333333"/>
          <w:sz w:val="18"/>
          <w:szCs w:val="18"/>
        </w:rPr>
        <w:t>saveFrames</w:t>
      </w:r>
      <w:proofErr w:type="spellEnd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false]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whether to save frames</w:t>
      </w:r>
      <w:r>
        <w:rPr>
          <w:rFonts w:ascii="Consolas" w:hAnsi="Consolas" w:cs="Courier New"/>
          <w:color w:val="333333"/>
          <w:sz w:val="18"/>
          <w:szCs w:val="18"/>
        </w:rPr>
        <w:t xml:space="preserve"> to disk</w:t>
      </w:r>
    </w:p>
    <w:p w14:paraId="635A1F1B" w14:textId="77777777" w:rsidR="00402618" w:rsidRPr="005B3496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t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>transpose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false]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whether to transpose the input image</w:t>
      </w:r>
    </w:p>
    <w:p w14:paraId="13682BDF" w14:textId="77777777" w:rsidR="00402618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</w:t>
      </w:r>
      <w:r w:rsidRPr="005B3496">
        <w:rPr>
          <w:rFonts w:ascii="Consolas" w:hAnsi="Consolas" w:cs="Courier New"/>
          <w:color w:val="333333"/>
          <w:sz w:val="18"/>
          <w:szCs w:val="18"/>
        </w:rPr>
        <w:t>v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,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--</w:t>
      </w:r>
      <w:r w:rsidRPr="005B3496">
        <w:rPr>
          <w:rFonts w:ascii="Consolas" w:hAnsi="Consolas" w:cs="Courier New"/>
          <w:color w:val="333333"/>
          <w:sz w:val="18"/>
          <w:szCs w:val="18"/>
        </w:rPr>
        <w:t>version</w:t>
      </w:r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=[</w:t>
      </w:r>
      <w:proofErr w:type="gramStart"/>
      <w:r w:rsidRPr="005B3496">
        <w:rPr>
          <w:rFonts w:ascii="Consolas" w:hAnsi="Consolas" w:cs="Courier New"/>
          <w:b/>
          <w:bCs/>
          <w:color w:val="333333"/>
          <w:sz w:val="18"/>
          <w:szCs w:val="18"/>
        </w:rPr>
        <w:t>false]</w:t>
      </w:r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</w:t>
      </w:r>
      <w:proofErr w:type="gramEnd"/>
      <w:r w:rsidRPr="005B3496">
        <w:rPr>
          <w:rFonts w:ascii="Consolas" w:hAnsi="Consolas" w:cs="Courier New"/>
          <w:color w:val="333333"/>
          <w:sz w:val="18"/>
          <w:szCs w:val="18"/>
        </w:rPr>
        <w:t xml:space="preserve">    version info</w:t>
      </w:r>
    </w:p>
    <w:p w14:paraId="1E67D46B" w14:textId="77777777" w:rsidR="00402618" w:rsidRDefault="0040261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-r, </w:t>
      </w:r>
      <w:r w:rsidR="0048019A">
        <w:rPr>
          <w:rFonts w:ascii="Consolas" w:hAnsi="Consolas" w:cs="Courier New"/>
          <w:color w:val="333333"/>
          <w:sz w:val="18"/>
          <w:szCs w:val="18"/>
        </w:rPr>
        <w:t>--</w:t>
      </w:r>
      <w:proofErr w:type="spellStart"/>
      <w:r w:rsidR="0048019A">
        <w:rPr>
          <w:rFonts w:ascii="Consolas" w:hAnsi="Consolas" w:cs="Courier New"/>
          <w:color w:val="333333"/>
          <w:sz w:val="18"/>
          <w:szCs w:val="18"/>
        </w:rPr>
        <w:t>roisFile</w:t>
      </w:r>
      <w:proofErr w:type="spellEnd"/>
      <w:r w:rsidR="0048019A">
        <w:rPr>
          <w:rFonts w:ascii="Consolas" w:hAnsi="Consolas" w:cs="Courier New"/>
          <w:color w:val="333333"/>
          <w:sz w:val="18"/>
          <w:szCs w:val="18"/>
        </w:rPr>
        <w:t xml:space="preserve">              save detected ROIs to the text file specified here</w:t>
      </w:r>
    </w:p>
    <w:p w14:paraId="104CCE83" w14:textId="77777777" w:rsidR="006B53F8" w:rsidRDefault="006B53F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-l, --label                 specifies the label to associate to the ROIs when writing to                 </w:t>
      </w:r>
    </w:p>
    <w:p w14:paraId="6D9B2F8F" w14:textId="77777777" w:rsidR="006B53F8" w:rsidRPr="005B3496" w:rsidRDefault="006B53F8" w:rsidP="00402618">
      <w:pPr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urier New"/>
          <w:color w:val="333333"/>
          <w:sz w:val="18"/>
          <w:szCs w:val="18"/>
        </w:rPr>
      </w:pPr>
      <w:r>
        <w:rPr>
          <w:rFonts w:ascii="Consolas" w:hAnsi="Consolas" w:cs="Courier New"/>
          <w:color w:val="333333"/>
          <w:sz w:val="18"/>
          <w:szCs w:val="18"/>
        </w:rPr>
        <w:t xml:space="preserve">                                  file</w:t>
      </w:r>
    </w:p>
    <w:p w14:paraId="757C7516" w14:textId="77777777" w:rsidR="00E37F11" w:rsidRDefault="00E37F11">
      <w:pPr>
        <w:pStyle w:val="Default"/>
        <w:rPr>
          <w:sz w:val="22"/>
        </w:rPr>
      </w:pPr>
    </w:p>
    <w:p w14:paraId="3FF3CAB4" w14:textId="77777777" w:rsidR="00E37F11" w:rsidRDefault="00E37F11">
      <w:pPr>
        <w:pStyle w:val="Default"/>
        <w:rPr>
          <w:b/>
          <w:sz w:val="22"/>
          <w:szCs w:val="22"/>
        </w:rPr>
      </w:pPr>
    </w:p>
    <w:p w14:paraId="7FA8D316" w14:textId="09899430" w:rsidR="00A1644C" w:rsidRDefault="005E0C0F">
      <w:r>
        <w:t xml:space="preserve">While the software is running, as the video plays, a window will show the detection results over each single frame in the video sequence in the form of one or more rectangles that </w:t>
      </w:r>
      <w:r w:rsidR="00A1644C">
        <w:t xml:space="preserve">indicate </w:t>
      </w:r>
      <w:r>
        <w:t xml:space="preserve">patches of the image in which </w:t>
      </w:r>
      <w:r w:rsidR="00A1644C">
        <w:t>the target sign has been detected.</w:t>
      </w:r>
    </w:p>
    <w:p w14:paraId="4D19CD8D" w14:textId="61F525E2" w:rsidR="005B3496" w:rsidRDefault="005E0C0F">
      <w:r w:rsidRPr="005E0C0F">
        <w:t xml:space="preserve">Press Esc to halt </w:t>
      </w:r>
      <w:r>
        <w:t>the application</w:t>
      </w:r>
      <w:r w:rsidR="00956773">
        <w:t>.</w:t>
      </w:r>
    </w:p>
    <w:sectPr w:rsidR="005B3496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Ender Tekin">
    <w15:presenceInfo w15:providerId="None" w15:userId="Ender Tek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285"/>
    <w:rsid w:val="000C4332"/>
    <w:rsid w:val="000E7D44"/>
    <w:rsid w:val="000F33A7"/>
    <w:rsid w:val="00132285"/>
    <w:rsid w:val="00217A23"/>
    <w:rsid w:val="002C0BC1"/>
    <w:rsid w:val="00311624"/>
    <w:rsid w:val="00327E23"/>
    <w:rsid w:val="00384BED"/>
    <w:rsid w:val="003E3432"/>
    <w:rsid w:val="00402618"/>
    <w:rsid w:val="00461BD8"/>
    <w:rsid w:val="0048019A"/>
    <w:rsid w:val="00500A89"/>
    <w:rsid w:val="00506F87"/>
    <w:rsid w:val="005357CE"/>
    <w:rsid w:val="005B3496"/>
    <w:rsid w:val="005E0C0F"/>
    <w:rsid w:val="00616944"/>
    <w:rsid w:val="0064393B"/>
    <w:rsid w:val="00656BA1"/>
    <w:rsid w:val="006B53F8"/>
    <w:rsid w:val="006B5813"/>
    <w:rsid w:val="006E4935"/>
    <w:rsid w:val="00773386"/>
    <w:rsid w:val="007D7615"/>
    <w:rsid w:val="007E2F76"/>
    <w:rsid w:val="00841E7C"/>
    <w:rsid w:val="0086595F"/>
    <w:rsid w:val="008D05ED"/>
    <w:rsid w:val="00913A38"/>
    <w:rsid w:val="00956773"/>
    <w:rsid w:val="00970CA6"/>
    <w:rsid w:val="00A01982"/>
    <w:rsid w:val="00A1644C"/>
    <w:rsid w:val="00A62272"/>
    <w:rsid w:val="00AB1479"/>
    <w:rsid w:val="00AB59CE"/>
    <w:rsid w:val="00B45CAE"/>
    <w:rsid w:val="00BB6FEB"/>
    <w:rsid w:val="00C170EE"/>
    <w:rsid w:val="00C2247C"/>
    <w:rsid w:val="00CD19A5"/>
    <w:rsid w:val="00CF5E73"/>
    <w:rsid w:val="00D84F8F"/>
    <w:rsid w:val="00DD0E30"/>
    <w:rsid w:val="00DD120E"/>
    <w:rsid w:val="00DF79A9"/>
    <w:rsid w:val="00E37F11"/>
    <w:rsid w:val="00E8648B"/>
    <w:rsid w:val="00EA5FA4"/>
    <w:rsid w:val="00EC06FF"/>
    <w:rsid w:val="00ED2EEC"/>
    <w:rsid w:val="00F2043E"/>
    <w:rsid w:val="00F20F21"/>
    <w:rsid w:val="00F417D4"/>
    <w:rsid w:val="00F82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502E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/>
      <w:color w:val="2E74B5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keepLines/>
      <w:spacing w:before="40" w:after="0"/>
      <w:outlineLvl w:val="1"/>
    </w:pPr>
    <w:rPr>
      <w:rFonts w:ascii="Calibri Light"/>
      <w:color w:val="2E74B5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pPr>
      <w:spacing w:after="0" w:line="240" w:lineRule="auto"/>
      <w:contextualSpacing/>
    </w:pPr>
    <w:rPr>
      <w:rFonts w:ascii="Calibri Light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="Calibri Light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/>
      <w:color w:val="2E74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="Calibri Light"/>
      <w:color w:val="2E74B5"/>
      <w:sz w:val="26"/>
      <w:szCs w:val="26"/>
    </w:rPr>
  </w:style>
  <w:style w:type="character" w:styleId="Hyperlink">
    <w:name w:val="Hyperlink"/>
    <w:basedOn w:val="DefaultParagraphFont"/>
    <w:uiPriority w:val="99"/>
    <w:rPr>
      <w:color w:val="0563C1"/>
      <w:u w:val="single"/>
    </w:rPr>
  </w:style>
  <w:style w:type="paragraph" w:customStyle="1" w:styleId="Default">
    <w:name w:val="Default"/>
    <w:pPr>
      <w:spacing w:after="0" w:line="240" w:lineRule="auto"/>
    </w:pPr>
    <w:rPr>
      <w:rFonts w:hAnsi="Calibri" w:cs="Calibri"/>
      <w:color w:val="000000"/>
      <w:sz w:val="24"/>
      <w:szCs w:val="24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B34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B3496"/>
    <w:rPr>
      <w:rFonts w:ascii="Courier New" w:hAnsi="Courier New" w:cs="Courier New"/>
      <w:sz w:val="20"/>
      <w:szCs w:val="20"/>
    </w:rPr>
  </w:style>
  <w:style w:type="character" w:customStyle="1" w:styleId="n">
    <w:name w:val="n"/>
    <w:basedOn w:val="DefaultParagraphFont"/>
    <w:rsid w:val="005B3496"/>
  </w:style>
  <w:style w:type="character" w:customStyle="1" w:styleId="o">
    <w:name w:val="o"/>
    <w:basedOn w:val="DefaultParagraphFont"/>
    <w:rsid w:val="005B3496"/>
  </w:style>
  <w:style w:type="character" w:customStyle="1" w:styleId="kc">
    <w:name w:val="kc"/>
    <w:basedOn w:val="DefaultParagraphFont"/>
    <w:rsid w:val="005B3496"/>
  </w:style>
  <w:style w:type="character" w:customStyle="1" w:styleId="k">
    <w:name w:val="k"/>
    <w:basedOn w:val="DefaultParagraphFont"/>
    <w:rsid w:val="005B3496"/>
  </w:style>
  <w:style w:type="character" w:customStyle="1" w:styleId="mi">
    <w:name w:val="mi"/>
    <w:basedOn w:val="DefaultParagraphFont"/>
    <w:rsid w:val="005B3496"/>
  </w:style>
  <w:style w:type="character" w:customStyle="1" w:styleId="nf">
    <w:name w:val="nf"/>
    <w:basedOn w:val="DefaultParagraphFont"/>
    <w:rsid w:val="005B3496"/>
  </w:style>
  <w:style w:type="character" w:customStyle="1" w:styleId="p">
    <w:name w:val="p"/>
    <w:basedOn w:val="DefaultParagraphFont"/>
    <w:rsid w:val="005B3496"/>
  </w:style>
  <w:style w:type="character" w:customStyle="1" w:styleId="c1">
    <w:name w:val="c1"/>
    <w:basedOn w:val="DefaultParagraphFont"/>
    <w:rsid w:val="00327E23"/>
  </w:style>
  <w:style w:type="character" w:customStyle="1" w:styleId="kt">
    <w:name w:val="kt"/>
    <w:basedOn w:val="DefaultParagraphFont"/>
    <w:rsid w:val="00327E23"/>
  </w:style>
  <w:style w:type="paragraph" w:styleId="BalloonText">
    <w:name w:val="Balloon Text"/>
    <w:basedOn w:val="Normal"/>
    <w:link w:val="BalloonTextChar"/>
    <w:uiPriority w:val="99"/>
    <w:semiHidden/>
    <w:unhideWhenUsed/>
    <w:rsid w:val="00DF79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9A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2247C"/>
    <w:pPr>
      <w:spacing w:after="0" w:line="240" w:lineRule="auto"/>
    </w:pPr>
    <w:rPr>
      <w:rFonts w:ascii="Times New Roman"/>
      <w:sz w:val="24"/>
      <w:szCs w:val="24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2247C"/>
    <w:rPr>
      <w:rFonts w:asci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7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6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9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0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https://bitbucket.org/skerisignfinder/wicab_signfinder/src/adb439ad1767?at=master" TargetMode="External"/><Relationship Id="rId5" Type="http://schemas.openxmlformats.org/officeDocument/2006/relationships/fontTable" Target="fontTable.xml"/><Relationship Id="rId6" Type="http://schemas.microsoft.com/office/2011/relationships/people" Target="peop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853</Words>
  <Characters>4864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Fusco</dc:creator>
  <cp:keywords/>
  <dc:description/>
  <cp:lastModifiedBy>Ender Tekin</cp:lastModifiedBy>
  <cp:revision>2</cp:revision>
  <dcterms:created xsi:type="dcterms:W3CDTF">2016-01-16T05:05:00Z</dcterms:created>
  <dcterms:modified xsi:type="dcterms:W3CDTF">2016-01-16T05:05:00Z</dcterms:modified>
</cp:coreProperties>
</file>